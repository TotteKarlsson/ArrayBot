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10" w:rsidRDefault="00F02D10" w:rsidP="00A877EB">
      <w:pPr>
        <w:rPr>
          <w:b/>
        </w:rPr>
      </w:pPr>
    </w:p>
    <w:p w:rsidR="00F02D10" w:rsidRPr="00706A97" w:rsidRDefault="00F02D10" w:rsidP="00F02D10">
      <w:pPr>
        <w:jc w:val="center"/>
        <w:rPr>
          <w:b/>
          <w:sz w:val="20"/>
        </w:rPr>
      </w:pPr>
      <w:r w:rsidRPr="00706A97">
        <w:rPr>
          <w:b/>
          <w:sz w:val="20"/>
        </w:rPr>
        <w:t>Ideally the AFS schedule starts on a Friday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530"/>
        <w:gridCol w:w="1530"/>
        <w:gridCol w:w="1080"/>
        <w:gridCol w:w="1386"/>
        <w:gridCol w:w="1404"/>
      </w:tblGrid>
      <w:tr w:rsidR="00F02D10" w:rsidRPr="00EE35D3" w:rsidTr="00A677DE">
        <w:trPr>
          <w:jc w:val="center"/>
        </w:trPr>
        <w:tc>
          <w:tcPr>
            <w:tcW w:w="738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</w:p>
        </w:tc>
        <w:tc>
          <w:tcPr>
            <w:tcW w:w="1530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  <w:r w:rsidRPr="00EE35D3">
              <w:rPr>
                <w:b/>
                <w:sz w:val="20"/>
              </w:rPr>
              <w:t>Mon</w:t>
            </w:r>
          </w:p>
        </w:tc>
        <w:tc>
          <w:tcPr>
            <w:tcW w:w="1530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  <w:r w:rsidRPr="00EE35D3">
              <w:rPr>
                <w:b/>
                <w:sz w:val="20"/>
              </w:rPr>
              <w:t>Tues</w:t>
            </w:r>
          </w:p>
        </w:tc>
        <w:tc>
          <w:tcPr>
            <w:tcW w:w="1080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  <w:r w:rsidRPr="00EE35D3">
              <w:rPr>
                <w:b/>
                <w:sz w:val="20"/>
              </w:rPr>
              <w:t>Wed</w:t>
            </w:r>
          </w:p>
        </w:tc>
        <w:tc>
          <w:tcPr>
            <w:tcW w:w="1386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  <w:proofErr w:type="spellStart"/>
            <w:r w:rsidRPr="00EE35D3">
              <w:rPr>
                <w:b/>
                <w:sz w:val="20"/>
              </w:rPr>
              <w:t>Thur</w:t>
            </w:r>
            <w:proofErr w:type="spellEnd"/>
          </w:p>
        </w:tc>
        <w:tc>
          <w:tcPr>
            <w:tcW w:w="1404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  <w:r w:rsidRPr="00EE35D3">
              <w:rPr>
                <w:b/>
                <w:sz w:val="20"/>
              </w:rPr>
              <w:t>Fri</w:t>
            </w:r>
          </w:p>
        </w:tc>
      </w:tr>
      <w:tr w:rsidR="00F02D10" w:rsidRPr="00EE35D3" w:rsidTr="00A677DE">
        <w:trPr>
          <w:jc w:val="center"/>
        </w:trPr>
        <w:tc>
          <w:tcPr>
            <w:tcW w:w="738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  <w:r w:rsidRPr="00EE35D3">
              <w:rPr>
                <w:b/>
                <w:sz w:val="20"/>
              </w:rPr>
              <w:t>Week 1</w:t>
            </w:r>
          </w:p>
        </w:tc>
        <w:tc>
          <w:tcPr>
            <w:tcW w:w="1530" w:type="dxa"/>
          </w:tcPr>
          <w:p w:rsidR="00F02D10" w:rsidRPr="00EE35D3" w:rsidRDefault="00BE10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Schedule perfusion by this time</w:t>
            </w:r>
          </w:p>
        </w:tc>
        <w:tc>
          <w:tcPr>
            <w:tcW w:w="1530" w:type="dxa"/>
          </w:tcPr>
          <w:p w:rsidR="00F02D10" w:rsidRPr="00EE35D3" w:rsidRDefault="00F02D10">
            <w:pPr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F02D10" w:rsidRPr="00EE35D3" w:rsidRDefault="00BE10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Day of Perfusion</w:t>
            </w:r>
          </w:p>
        </w:tc>
        <w:tc>
          <w:tcPr>
            <w:tcW w:w="1386" w:type="dxa"/>
          </w:tcPr>
          <w:p w:rsidR="00F02D10" w:rsidRPr="00EE35D3" w:rsidRDefault="00BE100B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Cryoprotect</w:t>
            </w:r>
            <w:proofErr w:type="spellEnd"/>
            <w:r>
              <w:rPr>
                <w:b/>
                <w:sz w:val="20"/>
              </w:rPr>
              <w:t xml:space="preserve"> Tissue</w:t>
            </w:r>
          </w:p>
        </w:tc>
        <w:tc>
          <w:tcPr>
            <w:tcW w:w="1404" w:type="dxa"/>
          </w:tcPr>
          <w:p w:rsidR="00F02D10" w:rsidRPr="00EE35D3" w:rsidRDefault="00F02D10" w:rsidP="00A677DE">
            <w:pPr>
              <w:rPr>
                <w:b/>
                <w:sz w:val="20"/>
              </w:rPr>
            </w:pPr>
            <w:r w:rsidRPr="00EE35D3">
              <w:rPr>
                <w:b/>
                <w:sz w:val="20"/>
                <w:u w:val="single"/>
              </w:rPr>
              <w:t>Day 1:</w:t>
            </w:r>
            <w:r w:rsidRPr="00EE35D3">
              <w:rPr>
                <w:b/>
                <w:sz w:val="20"/>
              </w:rPr>
              <w:t xml:space="preserve"> </w:t>
            </w:r>
            <w:r w:rsidR="00BE100B">
              <w:rPr>
                <w:b/>
                <w:sz w:val="20"/>
              </w:rPr>
              <w:t xml:space="preserve">Freezing and </w:t>
            </w:r>
            <w:r w:rsidR="00A677DE">
              <w:rPr>
                <w:b/>
                <w:sz w:val="20"/>
              </w:rPr>
              <w:t>UA infiltration</w:t>
            </w:r>
          </w:p>
        </w:tc>
      </w:tr>
      <w:tr w:rsidR="00F02D10" w:rsidRPr="00EE35D3" w:rsidTr="00A677DE">
        <w:trPr>
          <w:jc w:val="center"/>
        </w:trPr>
        <w:tc>
          <w:tcPr>
            <w:tcW w:w="738" w:type="dxa"/>
          </w:tcPr>
          <w:p w:rsidR="00F02D10" w:rsidRPr="00EE35D3" w:rsidRDefault="00F02D10" w:rsidP="00F02D10">
            <w:pPr>
              <w:jc w:val="center"/>
              <w:rPr>
                <w:b/>
                <w:sz w:val="20"/>
              </w:rPr>
            </w:pPr>
            <w:r w:rsidRPr="00EE35D3">
              <w:rPr>
                <w:b/>
                <w:sz w:val="20"/>
              </w:rPr>
              <w:t>Week 2</w:t>
            </w:r>
          </w:p>
        </w:tc>
        <w:tc>
          <w:tcPr>
            <w:tcW w:w="1530" w:type="dxa"/>
          </w:tcPr>
          <w:p w:rsidR="00F02D10" w:rsidRPr="00EE35D3" w:rsidRDefault="00F02D10">
            <w:pPr>
              <w:rPr>
                <w:b/>
                <w:sz w:val="20"/>
              </w:rPr>
            </w:pPr>
            <w:r w:rsidRPr="00EE35D3">
              <w:rPr>
                <w:b/>
                <w:sz w:val="20"/>
                <w:u w:val="single"/>
              </w:rPr>
              <w:t>Day 2:</w:t>
            </w:r>
            <w:r w:rsidRPr="00EE35D3">
              <w:rPr>
                <w:b/>
                <w:sz w:val="20"/>
              </w:rPr>
              <w:t xml:space="preserve"> </w:t>
            </w:r>
            <w:r w:rsidR="00BE100B">
              <w:rPr>
                <w:b/>
                <w:sz w:val="20"/>
              </w:rPr>
              <w:t xml:space="preserve">Make </w:t>
            </w:r>
            <w:proofErr w:type="spellStart"/>
            <w:r w:rsidRPr="00EE35D3">
              <w:rPr>
                <w:b/>
                <w:sz w:val="20"/>
              </w:rPr>
              <w:t>Lowicryl</w:t>
            </w:r>
            <w:proofErr w:type="spellEnd"/>
            <w:r w:rsidR="00351C48">
              <w:rPr>
                <w:b/>
                <w:sz w:val="20"/>
              </w:rPr>
              <w:t xml:space="preserve"> and </w:t>
            </w:r>
            <w:proofErr w:type="spellStart"/>
            <w:r w:rsidR="00351C48">
              <w:rPr>
                <w:b/>
                <w:sz w:val="20"/>
              </w:rPr>
              <w:t>I</w:t>
            </w:r>
            <w:r w:rsidR="00BE100B">
              <w:rPr>
                <w:b/>
                <w:sz w:val="20"/>
              </w:rPr>
              <w:t>nfilitrate</w:t>
            </w:r>
            <w:proofErr w:type="spellEnd"/>
          </w:p>
        </w:tc>
        <w:tc>
          <w:tcPr>
            <w:tcW w:w="1530" w:type="dxa"/>
          </w:tcPr>
          <w:p w:rsidR="00F02D10" w:rsidRPr="00EE35D3" w:rsidRDefault="00F02D10">
            <w:pPr>
              <w:rPr>
                <w:b/>
                <w:sz w:val="20"/>
              </w:rPr>
            </w:pPr>
            <w:r w:rsidRPr="00EE35D3">
              <w:rPr>
                <w:b/>
                <w:sz w:val="20"/>
                <w:u w:val="single"/>
              </w:rPr>
              <w:t>Day 3:</w:t>
            </w:r>
            <w:r w:rsidRPr="00EE35D3">
              <w:rPr>
                <w:b/>
                <w:sz w:val="20"/>
              </w:rPr>
              <w:t xml:space="preserve"> </w:t>
            </w:r>
            <w:r w:rsidR="00BE100B">
              <w:rPr>
                <w:b/>
                <w:sz w:val="20"/>
              </w:rPr>
              <w:t xml:space="preserve">Embedding and </w:t>
            </w:r>
            <w:r w:rsidRPr="00EE35D3">
              <w:rPr>
                <w:b/>
                <w:sz w:val="20"/>
              </w:rPr>
              <w:t>UV polymerization</w:t>
            </w:r>
          </w:p>
        </w:tc>
        <w:tc>
          <w:tcPr>
            <w:tcW w:w="1080" w:type="dxa"/>
          </w:tcPr>
          <w:p w:rsidR="00F02D10" w:rsidRPr="00EE35D3" w:rsidRDefault="00F02D10">
            <w:pPr>
              <w:rPr>
                <w:b/>
                <w:sz w:val="20"/>
              </w:rPr>
            </w:pPr>
          </w:p>
        </w:tc>
        <w:tc>
          <w:tcPr>
            <w:tcW w:w="1386" w:type="dxa"/>
          </w:tcPr>
          <w:p w:rsidR="00F02D10" w:rsidRPr="00EE35D3" w:rsidRDefault="00F02D10">
            <w:pPr>
              <w:rPr>
                <w:b/>
                <w:sz w:val="20"/>
              </w:rPr>
            </w:pPr>
          </w:p>
        </w:tc>
        <w:tc>
          <w:tcPr>
            <w:tcW w:w="1404" w:type="dxa"/>
          </w:tcPr>
          <w:p w:rsidR="00F02D10" w:rsidRPr="00EE35D3" w:rsidRDefault="00F02D10">
            <w:pPr>
              <w:rPr>
                <w:b/>
                <w:sz w:val="20"/>
              </w:rPr>
            </w:pPr>
            <w:r w:rsidRPr="00EE35D3">
              <w:rPr>
                <w:b/>
                <w:sz w:val="20"/>
                <w:u w:val="single"/>
              </w:rPr>
              <w:t>Day 4:</w:t>
            </w:r>
            <w:r w:rsidRPr="00EE35D3">
              <w:rPr>
                <w:b/>
                <w:sz w:val="20"/>
              </w:rPr>
              <w:t xml:space="preserve"> Clean up and store tissue</w:t>
            </w:r>
          </w:p>
        </w:tc>
      </w:tr>
    </w:tbl>
    <w:p w:rsidR="00F02D10" w:rsidRPr="00706A97" w:rsidRDefault="00F02D10" w:rsidP="00F02D10">
      <w:pPr>
        <w:pStyle w:val="Heading4"/>
        <w:rPr>
          <w:color w:val="0000FF"/>
        </w:rPr>
      </w:pPr>
    </w:p>
    <w:p w:rsidR="00F02D10" w:rsidRDefault="00F02D10" w:rsidP="00F02D10">
      <w:pPr>
        <w:pStyle w:val="Heading4"/>
        <w:spacing w:line="360" w:lineRule="auto"/>
      </w:pPr>
      <w:r>
        <w:t xml:space="preserve">Friday, Day 1: </w:t>
      </w:r>
      <w:r w:rsidR="00A677DE">
        <w:t>UA infiltration over the weekend</w:t>
      </w:r>
    </w:p>
    <w:p w:rsidR="00F02D10" w:rsidRDefault="00F02D10" w:rsidP="00F02D10">
      <w:pPr>
        <w:spacing w:line="360" w:lineRule="auto"/>
      </w:pPr>
      <w:r>
        <w:rPr>
          <w:b/>
        </w:rPr>
        <w:t>Preparation</w:t>
      </w:r>
      <w:r>
        <w:t>:</w:t>
      </w:r>
    </w:p>
    <w:p w:rsidR="00F02D10" w:rsidRDefault="00F02D10" w:rsidP="00F02D10">
      <w:pPr>
        <w:numPr>
          <w:ilvl w:val="0"/>
          <w:numId w:val="14"/>
        </w:numPr>
        <w:spacing w:line="360" w:lineRule="auto"/>
      </w:pPr>
      <w:r>
        <w:t>1.5% uranyl acetate (plenty for four chambers): UA dissolve very slowly, so you may want to prepare it few hours in advance or</w:t>
      </w:r>
      <w:r w:rsidR="00A877EB">
        <w:t xml:space="preserve"> the day before and store in 4C.</w:t>
      </w:r>
    </w:p>
    <w:p w:rsidR="00F02D10" w:rsidRDefault="00F02D10" w:rsidP="00F02D10">
      <w:pPr>
        <w:numPr>
          <w:ilvl w:val="0"/>
          <w:numId w:val="14"/>
        </w:numPr>
        <w:spacing w:line="360" w:lineRule="auto"/>
      </w:pPr>
      <w:bookmarkStart w:id="0" w:name="_GoBack"/>
      <w:bookmarkEnd w:id="0"/>
      <w:r>
        <w:t xml:space="preserve">Filter 1.5% uranyl acetate using 0.2 </w:t>
      </w:r>
      <w:r>
        <w:rPr>
          <w:rFonts w:cs="Times"/>
        </w:rPr>
        <w:t>µ</w:t>
      </w:r>
      <w:r>
        <w:t>m 25 mm syringe filter and 60mL syringe</w:t>
      </w:r>
    </w:p>
    <w:p w:rsidR="00BE100B" w:rsidRDefault="00BE100B" w:rsidP="00A677DE">
      <w:pPr>
        <w:spacing w:line="360" w:lineRule="auto"/>
        <w:ind w:left="360"/>
      </w:pPr>
    </w:p>
    <w:p w:rsidR="00A677DE" w:rsidRDefault="00A677DE" w:rsidP="00A677DE">
      <w:pPr>
        <w:spacing w:line="360" w:lineRule="auto"/>
        <w:ind w:left="360"/>
        <w:rPr>
          <w:b/>
        </w:rPr>
      </w:pPr>
      <w:r w:rsidRPr="00A677DE">
        <w:rPr>
          <w:b/>
        </w:rPr>
        <w:t>PROCEEDURE</w:t>
      </w:r>
    </w:p>
    <w:p w:rsidR="00651105" w:rsidRDefault="00651105" w:rsidP="00651105">
      <w:pPr>
        <w:pStyle w:val="ListParagraph"/>
        <w:numPr>
          <w:ilvl w:val="0"/>
          <w:numId w:val="12"/>
        </w:numPr>
        <w:spacing w:line="360" w:lineRule="auto"/>
      </w:pPr>
      <w:r>
        <w:t>Draw diagram in notebook to organize tissue locations for run.</w:t>
      </w:r>
    </w:p>
    <w:p w:rsidR="00651105" w:rsidRPr="00651105" w:rsidRDefault="00651105" w:rsidP="00651105">
      <w:pPr>
        <w:pStyle w:val="ListParagraph"/>
        <w:numPr>
          <w:ilvl w:val="0"/>
          <w:numId w:val="12"/>
        </w:numPr>
        <w:spacing w:line="360" w:lineRule="auto"/>
      </w:pPr>
      <w:r>
        <w:t>Notch one plastic basket in each can or otherwise distinguish a starting cylinder.</w:t>
      </w:r>
    </w:p>
    <w:p w:rsidR="00BE100B" w:rsidRDefault="00BE100B" w:rsidP="009C68AE">
      <w:pPr>
        <w:numPr>
          <w:ilvl w:val="0"/>
          <w:numId w:val="12"/>
        </w:numPr>
        <w:spacing w:line="360" w:lineRule="auto"/>
      </w:pPr>
      <w:r>
        <w:t>Place metal cans with</w:t>
      </w:r>
      <w:r w:rsidR="00651105">
        <w:t xml:space="preserve"> four</w:t>
      </w:r>
      <w:r>
        <w:t xml:space="preserve"> plastic baskets</w:t>
      </w:r>
      <w:r w:rsidR="00651105">
        <w:t xml:space="preserve"> each</w:t>
      </w:r>
      <w:r>
        <w:t xml:space="preserve"> filled with UA in acetone into AFS just before cool down.</w:t>
      </w:r>
    </w:p>
    <w:p w:rsidR="00BE100B" w:rsidRDefault="00BE100B" w:rsidP="009C68AE">
      <w:pPr>
        <w:numPr>
          <w:ilvl w:val="0"/>
          <w:numId w:val="12"/>
        </w:numPr>
        <w:spacing w:line="360" w:lineRule="auto"/>
      </w:pPr>
      <w:r>
        <w:t>Place one extra can for inserting and sorting tissue.</w:t>
      </w:r>
    </w:p>
    <w:p w:rsidR="00F02D10" w:rsidRDefault="00BE100B" w:rsidP="00BE100B">
      <w:pPr>
        <w:numPr>
          <w:ilvl w:val="0"/>
          <w:numId w:val="12"/>
        </w:numPr>
        <w:spacing w:line="360" w:lineRule="auto"/>
      </w:pPr>
      <w:r>
        <w:t xml:space="preserve">Select </w:t>
      </w:r>
      <w:proofErr w:type="spellStart"/>
      <w:r>
        <w:t>Lowicryl</w:t>
      </w:r>
      <w:proofErr w:type="spellEnd"/>
      <w:r>
        <w:t xml:space="preserve"> HM20 program. Start it, then pause until tissue is added to AFS.</w:t>
      </w:r>
    </w:p>
    <w:p w:rsidR="00BE100B" w:rsidRDefault="00BE100B" w:rsidP="00BE100B">
      <w:pPr>
        <w:spacing w:line="360" w:lineRule="auto"/>
        <w:ind w:left="720"/>
      </w:pPr>
      <w:r>
        <w:t>This program</w:t>
      </w:r>
      <w:r w:rsidR="00F02D10">
        <w:t xml:space="preserve"> will leave specimens at –90</w:t>
      </w:r>
      <w:r w:rsidR="00F02D10" w:rsidRPr="00BE100B">
        <w:rPr>
          <w:rFonts w:cs="Times"/>
        </w:rPr>
        <w:t>°</w:t>
      </w:r>
      <w:r w:rsidR="00F02D10">
        <w:t>C for 30 hours, then raise temperature in 4</w:t>
      </w:r>
      <w:r w:rsidR="00F02D10" w:rsidRPr="00BE100B">
        <w:rPr>
          <w:rFonts w:cs="Times"/>
        </w:rPr>
        <w:t>°</w:t>
      </w:r>
      <w:r w:rsidR="00F02D10">
        <w:t>C increments per hour to –45</w:t>
      </w:r>
      <w:r w:rsidR="00F02D10" w:rsidRPr="00BE100B">
        <w:rPr>
          <w:rFonts w:cs="Times"/>
        </w:rPr>
        <w:t>°</w:t>
      </w:r>
      <w:r>
        <w:t>C.</w:t>
      </w:r>
    </w:p>
    <w:p w:rsidR="00BE100B" w:rsidRDefault="00BE100B" w:rsidP="00BE100B">
      <w:pPr>
        <w:pStyle w:val="ListParagraph"/>
        <w:numPr>
          <w:ilvl w:val="0"/>
          <w:numId w:val="12"/>
        </w:numPr>
        <w:spacing w:line="360" w:lineRule="auto"/>
      </w:pPr>
      <w:r>
        <w:t xml:space="preserve">One by one, take each </w:t>
      </w:r>
      <w:proofErr w:type="spellStart"/>
      <w:r>
        <w:t>cryotube</w:t>
      </w:r>
      <w:proofErr w:type="spellEnd"/>
      <w:r>
        <w:t xml:space="preserve"> in </w:t>
      </w:r>
      <w:proofErr w:type="spellStart"/>
      <w:r>
        <w:t>cryogloved</w:t>
      </w:r>
      <w:proofErr w:type="spellEnd"/>
      <w:r>
        <w:t xml:space="preserve"> hands from liquid nitrogen container and very quickly</w:t>
      </w:r>
      <w:r w:rsidR="00651105">
        <w:t xml:space="preserve"> uncap and</w:t>
      </w:r>
      <w:r>
        <w:t xml:space="preserve"> transfer tissue into empty sorting can in AFS. Minimize time outside of LN2</w:t>
      </w:r>
      <w:r w:rsidR="00651105">
        <w:t xml:space="preserve"> or AFS chamber. Once in can use </w:t>
      </w:r>
      <w:proofErr w:type="spellStart"/>
      <w:r w:rsidR="00651105">
        <w:t>cryotube</w:t>
      </w:r>
      <w:proofErr w:type="spellEnd"/>
      <w:r w:rsidR="00651105">
        <w:t xml:space="preserve"> label to locate appropriate basket and sort tissue. Tally piece of tissue in notebook. Repeat for each piece of tissue.</w:t>
      </w:r>
    </w:p>
    <w:p w:rsidR="00651105" w:rsidRDefault="00651105" w:rsidP="00BE100B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Place acetone in metal cans into AFS.</w:t>
      </w:r>
    </w:p>
    <w:p w:rsidR="00651105" w:rsidRDefault="00651105" w:rsidP="00BE100B">
      <w:pPr>
        <w:pStyle w:val="ListParagraph"/>
        <w:numPr>
          <w:ilvl w:val="0"/>
          <w:numId w:val="12"/>
        </w:numPr>
        <w:spacing w:line="360" w:lineRule="auto"/>
      </w:pPr>
      <w:r>
        <w:t>Fill AFS to full with LN2 for the weekend.</w:t>
      </w:r>
    </w:p>
    <w:p w:rsidR="00BE100B" w:rsidRPr="00BE100B" w:rsidRDefault="00BE100B" w:rsidP="00BE100B">
      <w:pPr>
        <w:spacing w:line="360" w:lineRule="auto"/>
      </w:pPr>
      <w:r>
        <w:tab/>
      </w:r>
    </w:p>
    <w:p w:rsidR="00BE100B" w:rsidRDefault="00BE100B" w:rsidP="00BE100B">
      <w:pPr>
        <w:spacing w:line="360" w:lineRule="auto"/>
      </w:pPr>
      <w:r>
        <w:t xml:space="preserve">You must wait 2-3 days (until Monday) before going on to Day 2 of AFS. </w:t>
      </w:r>
    </w:p>
    <w:p w:rsidR="008B7338" w:rsidRDefault="008B7338" w:rsidP="005C52B0">
      <w:pPr>
        <w:spacing w:line="360" w:lineRule="auto"/>
        <w:rPr>
          <w:u w:val="single"/>
        </w:rPr>
      </w:pPr>
    </w:p>
    <w:p w:rsidR="008B7338" w:rsidRDefault="008B7338" w:rsidP="005C52B0">
      <w:pPr>
        <w:spacing w:line="360" w:lineRule="auto"/>
        <w:rPr>
          <w:u w:val="single"/>
        </w:rPr>
      </w:pPr>
    </w:p>
    <w:p w:rsidR="00F02D10" w:rsidRPr="008B7338" w:rsidRDefault="00F02D10" w:rsidP="005C52B0">
      <w:pPr>
        <w:spacing w:line="360" w:lineRule="auto"/>
        <w:rPr>
          <w:b/>
          <w:color w:val="0000FF"/>
        </w:rPr>
      </w:pPr>
      <w:r w:rsidRPr="008B7338">
        <w:rPr>
          <w:b/>
          <w:color w:val="0000FF"/>
        </w:rPr>
        <w:t xml:space="preserve">Monday, Day 2: </w:t>
      </w:r>
      <w:r w:rsidR="00351C48">
        <w:rPr>
          <w:b/>
          <w:color w:val="0000FF"/>
        </w:rPr>
        <w:t xml:space="preserve">Make </w:t>
      </w:r>
      <w:proofErr w:type="spellStart"/>
      <w:r w:rsidR="00351C48">
        <w:rPr>
          <w:b/>
          <w:color w:val="0000FF"/>
        </w:rPr>
        <w:t>Lowicryl</w:t>
      </w:r>
      <w:proofErr w:type="spellEnd"/>
      <w:r w:rsidR="00351C48">
        <w:rPr>
          <w:b/>
          <w:color w:val="0000FF"/>
        </w:rPr>
        <w:t xml:space="preserve"> and Infiltrate</w:t>
      </w:r>
    </w:p>
    <w:p w:rsidR="00F02D10" w:rsidRDefault="00651105" w:rsidP="00651105">
      <w:pPr>
        <w:numPr>
          <w:ilvl w:val="0"/>
          <w:numId w:val="16"/>
        </w:numPr>
        <w:spacing w:line="360" w:lineRule="auto"/>
      </w:pPr>
      <w:r>
        <w:t>Use pre-cooled acetone to w</w:t>
      </w:r>
      <w:r w:rsidR="00A677DE">
        <w:t>ash samples with anhydrous acetone</w:t>
      </w:r>
      <w:r w:rsidR="00F02D10">
        <w:t xml:space="preserve">, </w:t>
      </w:r>
      <w:r w:rsidR="00154B63">
        <w:t>3 times, 15 minutes per wash</w:t>
      </w:r>
      <w:r>
        <w:t xml:space="preserve"> </w:t>
      </w:r>
      <w:r>
        <w:t>(if it is not precooled, chill for 30 minutes prior to washing)</w:t>
      </w:r>
      <w:r>
        <w:t>. Use glass</w:t>
      </w:r>
      <w:r w:rsidR="00F02D10">
        <w:t xml:space="preserve"> pipettes to </w:t>
      </w:r>
      <w:r w:rsidR="00154B63">
        <w:t>transfer solutions.</w:t>
      </w:r>
      <w:r w:rsidR="00F02D10">
        <w:t xml:space="preserve"> </w:t>
      </w:r>
      <w:r>
        <w:t>One pipet for removing fluid, and one for adding acetone to dishes. If condensation gathers, switch to a new pipet. Try not to accumulate ice in acetone dish.</w:t>
      </w:r>
    </w:p>
    <w:p w:rsidR="00F02D10" w:rsidRDefault="00F02D10" w:rsidP="005C52B0">
      <w:pPr>
        <w:spacing w:line="360" w:lineRule="auto"/>
      </w:pPr>
    </w:p>
    <w:p w:rsidR="00F02D10" w:rsidRDefault="00F02D10" w:rsidP="005C52B0">
      <w:pPr>
        <w:numPr>
          <w:ilvl w:val="0"/>
          <w:numId w:val="16"/>
        </w:numPr>
        <w:spacing w:line="360" w:lineRule="auto"/>
      </w:pPr>
      <w:r>
        <w:t>Prepare resin as follows during the 1</w:t>
      </w:r>
      <w:r w:rsidRPr="0040026E">
        <w:rPr>
          <w:vertAlign w:val="superscript"/>
        </w:rPr>
        <w:t>st</w:t>
      </w:r>
      <w:r>
        <w:t xml:space="preserve"> 15 min wash or during in</w:t>
      </w:r>
      <w:r w:rsidR="00CF5911">
        <w:t xml:space="preserve">itial cooling. Wear </w:t>
      </w:r>
      <w:r>
        <w:t xml:space="preserve">gloves. </w:t>
      </w:r>
      <w:r w:rsidR="00CF5911">
        <w:t>Initiator C is a neurotoxin. Be extremely careful, and use black neoprene gloves while handling it.</w:t>
      </w:r>
    </w:p>
    <w:p w:rsidR="00F02D10" w:rsidRDefault="00F02D10" w:rsidP="00F02D10">
      <w:pPr>
        <w:ind w:left="360"/>
        <w:jc w:val="center"/>
      </w:pPr>
    </w:p>
    <w:p w:rsidR="00154B63" w:rsidRDefault="00154B63" w:rsidP="00F02D10">
      <w:pPr>
        <w:ind w:left="360"/>
        <w:jc w:val="center"/>
      </w:pPr>
    </w:p>
    <w:p w:rsidR="00F02D10" w:rsidRDefault="00F02D10" w:rsidP="00F02D10"/>
    <w:p w:rsidR="00F02D10" w:rsidRPr="00451519" w:rsidRDefault="00F02D10" w:rsidP="00F02D10">
      <w:pPr>
        <w:ind w:left="720"/>
        <w:jc w:val="center"/>
      </w:pPr>
      <w:r w:rsidRPr="00451519">
        <w:t xml:space="preserve">Use the </w:t>
      </w:r>
      <w:proofErr w:type="spellStart"/>
      <w:r w:rsidRPr="0040026E">
        <w:rPr>
          <w:b/>
        </w:rPr>
        <w:t>Lowicry</w:t>
      </w:r>
      <w:proofErr w:type="spellEnd"/>
      <w:r w:rsidRPr="0040026E">
        <w:rPr>
          <w:b/>
        </w:rPr>
        <w:t xml:space="preserve"> HM20 Embedding Kit</w:t>
      </w:r>
      <w:r w:rsidRPr="00451519">
        <w:t xml:space="preserve"> </w:t>
      </w:r>
    </w:p>
    <w:p w:rsidR="00F02D10" w:rsidRDefault="00F02D10" w:rsidP="00F02D10">
      <w:pPr>
        <w:ind w:left="720"/>
        <w:jc w:val="center"/>
      </w:pPr>
      <w:r w:rsidRPr="00451519">
        <w:t>(Electron Microscopy Sciences-</w:t>
      </w:r>
      <w:r>
        <w:t xml:space="preserve"> Cat#14340)</w:t>
      </w:r>
    </w:p>
    <w:p w:rsidR="00F02D10" w:rsidRDefault="00F02D10" w:rsidP="00F02D10">
      <w:pPr>
        <w:ind w:left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1720"/>
        <w:gridCol w:w="1720"/>
        <w:gridCol w:w="1720"/>
        <w:gridCol w:w="1721"/>
      </w:tblGrid>
      <w:tr w:rsidR="00F02D10" w:rsidRPr="00451519"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# of Cylinders: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1</w:t>
            </w:r>
          </w:p>
        </w:tc>
        <w:tc>
          <w:tcPr>
            <w:tcW w:w="1771" w:type="dxa"/>
          </w:tcPr>
          <w:p w:rsidR="00F02D10" w:rsidRPr="00451519" w:rsidRDefault="00CF5911" w:rsidP="00F02D10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F02D10" w:rsidRPr="00451519" w:rsidRDefault="00CF5911" w:rsidP="00F02D10">
            <w:pPr>
              <w:jc w:val="center"/>
            </w:pPr>
            <w:r>
              <w:t>3</w:t>
            </w:r>
          </w:p>
        </w:tc>
        <w:tc>
          <w:tcPr>
            <w:tcW w:w="1772" w:type="dxa"/>
          </w:tcPr>
          <w:p w:rsidR="00F02D10" w:rsidRPr="00451519" w:rsidRDefault="00CF5911" w:rsidP="00F02D10">
            <w:pPr>
              <w:jc w:val="center"/>
            </w:pPr>
            <w:r>
              <w:t>4</w:t>
            </w:r>
          </w:p>
        </w:tc>
      </w:tr>
      <w:tr w:rsidR="00F02D10" w:rsidRPr="00451519"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proofErr w:type="spellStart"/>
            <w:r w:rsidRPr="00451519">
              <w:t>Crosslinker</w:t>
            </w:r>
            <w:proofErr w:type="spellEnd"/>
            <w:r w:rsidRPr="00451519">
              <w:t xml:space="preserve"> D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4.47 g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7.45 g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10.43 g</w:t>
            </w:r>
          </w:p>
        </w:tc>
        <w:tc>
          <w:tcPr>
            <w:tcW w:w="1772" w:type="dxa"/>
          </w:tcPr>
          <w:p w:rsidR="00F02D10" w:rsidRPr="00451519" w:rsidRDefault="00F02D10" w:rsidP="00F02D10">
            <w:pPr>
              <w:jc w:val="center"/>
            </w:pPr>
            <w:r w:rsidRPr="00451519">
              <w:t>13.41 g</w:t>
            </w:r>
          </w:p>
        </w:tc>
      </w:tr>
      <w:tr w:rsidR="00F02D10" w:rsidRPr="00451519"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Monomer E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25.53 g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42.55 g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59.57 g</w:t>
            </w:r>
          </w:p>
        </w:tc>
        <w:tc>
          <w:tcPr>
            <w:tcW w:w="1772" w:type="dxa"/>
          </w:tcPr>
          <w:p w:rsidR="00F02D10" w:rsidRPr="00451519" w:rsidRDefault="00F02D10" w:rsidP="00F02D10">
            <w:pPr>
              <w:jc w:val="center"/>
            </w:pPr>
            <w:r w:rsidRPr="00451519">
              <w:t>76.59 g</w:t>
            </w:r>
          </w:p>
        </w:tc>
      </w:tr>
      <w:tr w:rsidR="00F02D10" w:rsidRPr="00451519"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Initiator C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0.15 g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0.25 g</w:t>
            </w:r>
          </w:p>
        </w:tc>
        <w:tc>
          <w:tcPr>
            <w:tcW w:w="1771" w:type="dxa"/>
          </w:tcPr>
          <w:p w:rsidR="00F02D10" w:rsidRPr="00451519" w:rsidRDefault="00F02D10" w:rsidP="00F02D10">
            <w:pPr>
              <w:jc w:val="center"/>
            </w:pPr>
            <w:r w:rsidRPr="00451519">
              <w:t>0.35 g</w:t>
            </w:r>
          </w:p>
        </w:tc>
        <w:tc>
          <w:tcPr>
            <w:tcW w:w="1772" w:type="dxa"/>
          </w:tcPr>
          <w:p w:rsidR="00F02D10" w:rsidRPr="00451519" w:rsidRDefault="00F02D10" w:rsidP="00F02D10">
            <w:pPr>
              <w:jc w:val="center"/>
            </w:pPr>
            <w:r w:rsidRPr="00451519">
              <w:t>0.45 g</w:t>
            </w:r>
          </w:p>
        </w:tc>
      </w:tr>
    </w:tbl>
    <w:p w:rsidR="00CF5911" w:rsidRDefault="00CF5911" w:rsidP="00CF5911">
      <w:pPr>
        <w:spacing w:line="360" w:lineRule="auto"/>
        <w:rPr>
          <w:b/>
        </w:rPr>
      </w:pPr>
    </w:p>
    <w:p w:rsidR="00F02D10" w:rsidRPr="00451519" w:rsidRDefault="00F02D10" w:rsidP="00CF5911">
      <w:pPr>
        <w:spacing w:line="360" w:lineRule="auto"/>
      </w:pPr>
      <w:r w:rsidRPr="00451519">
        <w:rPr>
          <w:b/>
        </w:rPr>
        <w:t>Be extremely careful! Initiator C is a neurotoxin!</w:t>
      </w:r>
    </w:p>
    <w:p w:rsidR="00CF5911" w:rsidRDefault="00CF5911" w:rsidP="00007F4B">
      <w:pPr>
        <w:pStyle w:val="ListParagraph"/>
        <w:numPr>
          <w:ilvl w:val="0"/>
          <w:numId w:val="31"/>
        </w:numPr>
        <w:spacing w:line="360" w:lineRule="auto"/>
      </w:pPr>
      <w:r>
        <w:t>Label</w:t>
      </w:r>
      <w:r w:rsidR="00007F4B">
        <w:t xml:space="preserve"> new empty 250ml</w:t>
      </w:r>
      <w:r>
        <w:t xml:space="preserve"> </w:t>
      </w:r>
      <w:proofErr w:type="spellStart"/>
      <w:r>
        <w:t>Lowic</w:t>
      </w:r>
      <w:r w:rsidR="00007F4B">
        <w:t>ryl</w:t>
      </w:r>
      <w:proofErr w:type="spellEnd"/>
      <w:r w:rsidR="00007F4B">
        <w:t xml:space="preserve"> bottle with date.</w:t>
      </w:r>
    </w:p>
    <w:p w:rsidR="00007F4B" w:rsidRDefault="00007F4B" w:rsidP="00007F4B">
      <w:pPr>
        <w:pStyle w:val="ListParagraph"/>
        <w:numPr>
          <w:ilvl w:val="0"/>
          <w:numId w:val="31"/>
        </w:numPr>
        <w:spacing w:line="360" w:lineRule="auto"/>
      </w:pPr>
      <w:r>
        <w:t xml:space="preserve">Attach a glass pipet to the liquid nitrogen tank’s tubing. Close stopcock. </w:t>
      </w:r>
    </w:p>
    <w:p w:rsidR="00CF5911" w:rsidRDefault="00007F4B" w:rsidP="00CF5911">
      <w:pPr>
        <w:spacing w:line="360" w:lineRule="auto"/>
        <w:ind w:left="720"/>
      </w:pPr>
      <w:r>
        <w:t xml:space="preserve">c) </w:t>
      </w:r>
      <w:r w:rsidR="00CF5911">
        <w:t>Tare scale with empty 20ml scintillation vial (other bottles will reach the max</w:t>
      </w:r>
      <w:r>
        <w:t xml:space="preserve">imum weight on that scale). </w:t>
      </w:r>
    </w:p>
    <w:p w:rsidR="00007F4B" w:rsidRDefault="00007F4B" w:rsidP="00CF5911">
      <w:pPr>
        <w:spacing w:line="360" w:lineRule="auto"/>
        <w:ind w:left="720"/>
      </w:pPr>
      <w:r>
        <w:t xml:space="preserve">d) Measure </w:t>
      </w:r>
      <w:proofErr w:type="spellStart"/>
      <w:r>
        <w:t>Crosslinker</w:t>
      </w:r>
      <w:proofErr w:type="spellEnd"/>
      <w:r>
        <w:t xml:space="preserve"> D and add to labeled </w:t>
      </w:r>
      <w:proofErr w:type="spellStart"/>
      <w:r>
        <w:t>Lowicryl</w:t>
      </w:r>
      <w:proofErr w:type="spellEnd"/>
      <w:r>
        <w:t xml:space="preserve"> bottle.</w:t>
      </w:r>
    </w:p>
    <w:p w:rsidR="00007F4B" w:rsidRDefault="00007F4B" w:rsidP="00CF5911">
      <w:pPr>
        <w:spacing w:line="360" w:lineRule="auto"/>
        <w:ind w:left="720"/>
      </w:pPr>
      <w:r>
        <w:t>e) Re-tare scintillation vial and measure out Monomer E.</w:t>
      </w:r>
    </w:p>
    <w:p w:rsidR="00007F4B" w:rsidRDefault="00007F4B" w:rsidP="00CF5911">
      <w:pPr>
        <w:spacing w:line="360" w:lineRule="auto"/>
        <w:ind w:left="720"/>
      </w:pPr>
      <w:r>
        <w:t xml:space="preserve">e) Once the first two components are added, turn on nitrogen, slightly open stopcock, and gently bubble nitrogen gas into </w:t>
      </w:r>
      <w:proofErr w:type="spellStart"/>
      <w:r>
        <w:t>Lowicryl</w:t>
      </w:r>
      <w:proofErr w:type="spellEnd"/>
      <w:r>
        <w:t xml:space="preserve"> bottle for 10 minutes. (It should be about time for the next acetone wash.</w:t>
      </w:r>
    </w:p>
    <w:p w:rsidR="00F02D10" w:rsidRDefault="00007F4B" w:rsidP="00007F4B">
      <w:pPr>
        <w:spacing w:line="360" w:lineRule="auto"/>
        <w:ind w:left="720"/>
      </w:pPr>
      <w:r>
        <w:t xml:space="preserve">f) Cut a plastic scoop in half. Tare a small plastic weigh boat inside of a larger weigh boat for second containment. Put on neoprene gloves. Carefully open and weigh out Initiator C using plastic scoop. </w:t>
      </w:r>
    </w:p>
    <w:p w:rsidR="00007F4B" w:rsidRDefault="00007F4B" w:rsidP="00007F4B">
      <w:pPr>
        <w:spacing w:line="360" w:lineRule="auto"/>
        <w:ind w:left="720"/>
      </w:pPr>
      <w:r>
        <w:t xml:space="preserve">g) When </w:t>
      </w:r>
      <w:proofErr w:type="spellStart"/>
      <w:r>
        <w:t>Lowicryl</w:t>
      </w:r>
      <w:proofErr w:type="spellEnd"/>
      <w:r>
        <w:t xml:space="preserve"> is done bubbling, remove pipet and carefully add Initiator C. Return pipet and bubble for another 10 minutes. </w:t>
      </w:r>
      <w:r w:rsidR="00351C48">
        <w:t>(</w:t>
      </w:r>
      <w:proofErr w:type="gramStart"/>
      <w:r w:rsidR="00351C48">
        <w:t>gentle</w:t>
      </w:r>
      <w:proofErr w:type="gramEnd"/>
      <w:r w:rsidR="00351C48">
        <w:t xml:space="preserve"> stirring helps to mix it faster, but the nitrogen helps to get oxygen out of the liquid)</w:t>
      </w:r>
    </w:p>
    <w:p w:rsidR="00351C48" w:rsidRDefault="00351C48" w:rsidP="00007F4B">
      <w:pPr>
        <w:spacing w:line="360" w:lineRule="auto"/>
        <w:ind w:left="720"/>
      </w:pPr>
      <w:r>
        <w:t xml:space="preserve">h) Make 1:1 </w:t>
      </w:r>
      <w:proofErr w:type="spellStart"/>
      <w:r>
        <w:t>lowicryl</w:t>
      </w:r>
      <w:proofErr w:type="gramStart"/>
      <w:r>
        <w:t>:acetone</w:t>
      </w:r>
      <w:proofErr w:type="spellEnd"/>
      <w:proofErr w:type="gramEnd"/>
      <w:r>
        <w:t xml:space="preserve"> and 2:1 </w:t>
      </w:r>
      <w:proofErr w:type="spellStart"/>
      <w:r>
        <w:t>lowicryl:acetone</w:t>
      </w:r>
      <w:proofErr w:type="spellEnd"/>
      <w:r>
        <w:t xml:space="preserve"> dilutions. You will need 4ml for each can. Label them clearly and add them to the AFS to chill for at least 30 minutes before washes.</w:t>
      </w:r>
    </w:p>
    <w:p w:rsidR="00351C48" w:rsidRDefault="00351C48" w:rsidP="00351C48">
      <w:pPr>
        <w:spacing w:line="360" w:lineRule="auto"/>
        <w:ind w:left="720"/>
      </w:pPr>
      <w:proofErr w:type="spellStart"/>
      <w:r>
        <w:t>i</w:t>
      </w:r>
      <w:proofErr w:type="spellEnd"/>
      <w:r>
        <w:t xml:space="preserve">) </w:t>
      </w:r>
      <w:r w:rsidR="00F02D10">
        <w:t>Clean the scale well with methanol or acetone after use!</w:t>
      </w:r>
      <w:r>
        <w:t xml:space="preserve"> </w:t>
      </w:r>
    </w:p>
    <w:p w:rsidR="00351C48" w:rsidRDefault="00351C48" w:rsidP="00351C48">
      <w:pPr>
        <w:spacing w:line="360" w:lineRule="auto"/>
        <w:ind w:left="720"/>
      </w:pPr>
    </w:p>
    <w:p w:rsidR="00351C48" w:rsidRDefault="00351C48" w:rsidP="00351C48">
      <w:pPr>
        <w:spacing w:line="360" w:lineRule="auto"/>
        <w:ind w:left="720"/>
      </w:pPr>
      <w:r>
        <w:t xml:space="preserve">The AFS will pause at -45C and wait for the UV light step, so running the program as is </w:t>
      </w:r>
      <w:proofErr w:type="spellStart"/>
      <w:r>
        <w:t>is</w:t>
      </w:r>
      <w:proofErr w:type="spellEnd"/>
      <w:r>
        <w:t xml:space="preserve"> fine. Fill the AFS with more liquid nitrogen if it is getting low. I find that it takes about 5 </w:t>
      </w:r>
      <w:proofErr w:type="spellStart"/>
      <w:proofErr w:type="gramStart"/>
      <w:r>
        <w:t>dewars</w:t>
      </w:r>
      <w:proofErr w:type="spellEnd"/>
      <w:proofErr w:type="gramEnd"/>
      <w:r>
        <w:t xml:space="preserve"> full to get through the second week.</w:t>
      </w:r>
    </w:p>
    <w:p w:rsidR="00351C48" w:rsidRDefault="00351C48" w:rsidP="00F02D10">
      <w:pPr>
        <w:spacing w:line="360" w:lineRule="auto"/>
        <w:ind w:left="720"/>
      </w:pPr>
    </w:p>
    <w:p w:rsidR="00F02D10" w:rsidRDefault="00F02D10" w:rsidP="00F02D10">
      <w:pPr>
        <w:spacing w:line="360" w:lineRule="auto"/>
        <w:ind w:left="720"/>
      </w:pPr>
    </w:p>
    <w:p w:rsidR="00F02D10" w:rsidRDefault="00F02D10" w:rsidP="00F02D10">
      <w:pPr>
        <w:numPr>
          <w:ilvl w:val="0"/>
          <w:numId w:val="16"/>
        </w:numPr>
        <w:spacing w:line="360" w:lineRule="auto"/>
      </w:pPr>
      <w:r>
        <w:t xml:space="preserve">To do infiltration with </w:t>
      </w:r>
      <w:proofErr w:type="spellStart"/>
      <w:r>
        <w:t>Lowicryl</w:t>
      </w:r>
      <w:proofErr w:type="spellEnd"/>
      <w:r>
        <w:t xml:space="preserve"> HM20 resin at -45</w:t>
      </w:r>
      <w:r>
        <w:rPr>
          <w:vertAlign w:val="superscript"/>
        </w:rPr>
        <w:t>o</w:t>
      </w:r>
      <w:r>
        <w:t>C, change buffers every two hours as follows. Be sure to pre-cool</w:t>
      </w:r>
      <w:r w:rsidR="00351C48">
        <w:t xml:space="preserve"> the buffers for at least thirty</w:t>
      </w:r>
      <w:r>
        <w:t xml:space="preserve"> minutes each</w:t>
      </w:r>
      <w:r w:rsidR="008B7338">
        <w:t xml:space="preserve"> time</w:t>
      </w:r>
      <w:r w:rsidR="00351C48">
        <w:t xml:space="preserve"> before changing. </w:t>
      </w:r>
      <w:r w:rsidR="008F49DD">
        <w:t>The waiting periods are</w:t>
      </w:r>
      <w:r w:rsidR="00351C48">
        <w:t xml:space="preserve"> a good time to make labels.</w:t>
      </w:r>
      <w:r w:rsidR="008F49DD">
        <w:t xml:space="preserve"> Add tissue to database.</w:t>
      </w:r>
      <w:r w:rsidR="00351C48">
        <w:t xml:space="preserve"> Make sure you make the embedding date for tomorrow.</w:t>
      </w:r>
    </w:p>
    <w:p w:rsidR="00F02D10" w:rsidRDefault="00F02D10" w:rsidP="00F02D10">
      <w:pPr>
        <w:numPr>
          <w:ilvl w:val="1"/>
          <w:numId w:val="16"/>
        </w:numPr>
        <w:spacing w:line="360" w:lineRule="auto"/>
      </w:pPr>
      <w:r>
        <w:rPr>
          <w:i/>
        </w:rPr>
        <w:t xml:space="preserve"> </w:t>
      </w:r>
      <w:proofErr w:type="spellStart"/>
      <w:r>
        <w:rPr>
          <w:i/>
        </w:rPr>
        <w:t>Lowicryl</w:t>
      </w:r>
      <w:proofErr w:type="spellEnd"/>
      <w:r>
        <w:rPr>
          <w:i/>
        </w:rPr>
        <w:t>/</w:t>
      </w:r>
      <w:r w:rsidR="00154B63">
        <w:rPr>
          <w:i/>
        </w:rPr>
        <w:t xml:space="preserve">acetone </w:t>
      </w:r>
      <w:r>
        <w:rPr>
          <w:i/>
        </w:rPr>
        <w:t>1:1</w:t>
      </w:r>
      <w:r>
        <w:t xml:space="preserve"> </w:t>
      </w:r>
      <w:r>
        <w:tab/>
        <w:t>2 hours</w:t>
      </w:r>
    </w:p>
    <w:p w:rsidR="00F02D10" w:rsidRDefault="00154B63" w:rsidP="00F02D10">
      <w:pPr>
        <w:numPr>
          <w:ilvl w:val="0"/>
          <w:numId w:val="17"/>
        </w:numPr>
        <w:spacing w:line="360" w:lineRule="auto"/>
      </w:pPr>
      <w:proofErr w:type="spellStart"/>
      <w:r>
        <w:rPr>
          <w:i/>
        </w:rPr>
        <w:t>Lowicryl</w:t>
      </w:r>
      <w:proofErr w:type="spellEnd"/>
      <w:r>
        <w:rPr>
          <w:i/>
        </w:rPr>
        <w:t xml:space="preserve">/acetone </w:t>
      </w:r>
      <w:r w:rsidR="00F02D10">
        <w:rPr>
          <w:i/>
        </w:rPr>
        <w:t xml:space="preserve"> 2:1</w:t>
      </w:r>
      <w:r w:rsidR="00F02D10">
        <w:t xml:space="preserve"> </w:t>
      </w:r>
      <w:r w:rsidR="00F02D10">
        <w:tab/>
        <w:t>2 hours</w:t>
      </w:r>
    </w:p>
    <w:p w:rsidR="00F02D10" w:rsidRDefault="00F02D10" w:rsidP="00F02D10">
      <w:pPr>
        <w:numPr>
          <w:ilvl w:val="0"/>
          <w:numId w:val="17"/>
        </w:numPr>
        <w:spacing w:line="360" w:lineRule="auto"/>
      </w:pPr>
      <w:r>
        <w:rPr>
          <w:i/>
        </w:rPr>
        <w:t xml:space="preserve">Pure </w:t>
      </w:r>
      <w:proofErr w:type="spellStart"/>
      <w:r>
        <w:rPr>
          <w:i/>
        </w:rPr>
        <w:t>Lowicryl</w:t>
      </w:r>
      <w:proofErr w:type="spellEnd"/>
      <w:r>
        <w:t xml:space="preserve">             </w:t>
      </w:r>
      <w:r>
        <w:tab/>
        <w:t xml:space="preserve"> </w:t>
      </w:r>
      <w:r>
        <w:tab/>
        <w:t xml:space="preserve">2 hours  </w:t>
      </w:r>
    </w:p>
    <w:p w:rsidR="00F02D10" w:rsidRDefault="00F02D10" w:rsidP="00F02D10">
      <w:pPr>
        <w:numPr>
          <w:ilvl w:val="0"/>
          <w:numId w:val="17"/>
        </w:numPr>
        <w:pBdr>
          <w:bottom w:val="single" w:sz="12" w:space="1" w:color="auto"/>
        </w:pBdr>
        <w:spacing w:line="360" w:lineRule="auto"/>
      </w:pPr>
      <w:r>
        <w:rPr>
          <w:i/>
        </w:rPr>
        <w:t xml:space="preserve">Pure </w:t>
      </w:r>
      <w:proofErr w:type="spellStart"/>
      <w:r>
        <w:rPr>
          <w:i/>
        </w:rPr>
        <w:t>Lowicryl</w:t>
      </w:r>
      <w:proofErr w:type="spellEnd"/>
      <w:r>
        <w:t xml:space="preserve">              </w:t>
      </w:r>
      <w:r>
        <w:tab/>
        <w:t>O</w:t>
      </w:r>
      <w:r w:rsidR="00154B63">
        <w:t>ver Night</w:t>
      </w:r>
    </w:p>
    <w:p w:rsidR="00351C48" w:rsidRDefault="00351C48" w:rsidP="00F02D10">
      <w:pPr>
        <w:spacing w:line="360" w:lineRule="auto"/>
      </w:pPr>
    </w:p>
    <w:p w:rsidR="008F49DD" w:rsidRDefault="008F49DD" w:rsidP="00F02D10">
      <w:pPr>
        <w:spacing w:line="360" w:lineRule="auto"/>
      </w:pPr>
      <w:r>
        <w:t xml:space="preserve">If there’s room, add </w:t>
      </w:r>
      <w:proofErr w:type="spellStart"/>
      <w:r>
        <w:t>lowicryl</w:t>
      </w:r>
      <w:proofErr w:type="spellEnd"/>
      <w:r>
        <w:t xml:space="preserve"> to AFS chamber for tomorrow’s embedding. </w:t>
      </w:r>
    </w:p>
    <w:p w:rsidR="00351C48" w:rsidRDefault="00351C48" w:rsidP="00F02D10">
      <w:pPr>
        <w:pStyle w:val="Heading4"/>
        <w:spacing w:line="360" w:lineRule="auto"/>
      </w:pPr>
    </w:p>
    <w:p w:rsidR="00351C48" w:rsidRDefault="00351C48" w:rsidP="00F02D10">
      <w:pPr>
        <w:pStyle w:val="Heading4"/>
        <w:spacing w:line="360" w:lineRule="auto"/>
      </w:pPr>
    </w:p>
    <w:p w:rsidR="00351C48" w:rsidRDefault="00351C48" w:rsidP="00F02D10">
      <w:pPr>
        <w:pStyle w:val="Heading4"/>
        <w:spacing w:line="360" w:lineRule="auto"/>
      </w:pPr>
    </w:p>
    <w:p w:rsidR="00F02D10" w:rsidRDefault="00F02D10" w:rsidP="00F02D10">
      <w:pPr>
        <w:pStyle w:val="Heading4"/>
        <w:spacing w:line="360" w:lineRule="auto"/>
      </w:pPr>
      <w:r>
        <w:t>Tuesday, Day 3:</w:t>
      </w:r>
      <w:r w:rsidR="00351C48">
        <w:t xml:space="preserve"> Embedding and</w:t>
      </w:r>
      <w:r>
        <w:t xml:space="preserve"> UV-Polymerization</w:t>
      </w:r>
    </w:p>
    <w:p w:rsidR="008F49DD" w:rsidRDefault="008F49DD">
      <w:pPr>
        <w:numPr>
          <w:ilvl w:val="0"/>
          <w:numId w:val="18"/>
        </w:numPr>
      </w:pPr>
      <w:r>
        <w:t xml:space="preserve">Make sure chilled </w:t>
      </w:r>
      <w:proofErr w:type="spellStart"/>
      <w:r>
        <w:t>lowicryl</w:t>
      </w:r>
      <w:proofErr w:type="spellEnd"/>
      <w:r>
        <w:t xml:space="preserve"> is available. If adding today, bubble with nitrogen first. Place enough </w:t>
      </w:r>
      <w:proofErr w:type="spellStart"/>
      <w:r>
        <w:t>beem</w:t>
      </w:r>
      <w:proofErr w:type="spellEnd"/>
      <w:r>
        <w:t xml:space="preserve"> capsules into the chamber to do the first wave of embedding. Chill them down for 20 minutes. Have labels ready. Have available nub-nosed forceps, small orange or green </w:t>
      </w:r>
      <w:proofErr w:type="spellStart"/>
      <w:r>
        <w:t>foreceps</w:t>
      </w:r>
      <w:proofErr w:type="spellEnd"/>
      <w:r>
        <w:t xml:space="preserve">, a paintbrush, and pipets. Chill all tools before touching tissue. </w:t>
      </w:r>
    </w:p>
    <w:p w:rsidR="008F49DD" w:rsidRDefault="008F49DD" w:rsidP="008F49DD">
      <w:pPr>
        <w:numPr>
          <w:ilvl w:val="0"/>
          <w:numId w:val="18"/>
        </w:numPr>
      </w:pPr>
      <w:r>
        <w:t xml:space="preserve">Add a small amount of </w:t>
      </w:r>
      <w:proofErr w:type="spellStart"/>
      <w:r>
        <w:t>lowicryl</w:t>
      </w:r>
      <w:proofErr w:type="spellEnd"/>
      <w:r>
        <w:t xml:space="preserve"> to capsules, avoiding condensation. Carefully match labels with tissue, moved and center each piece in capsule with brush. </w:t>
      </w:r>
    </w:p>
    <w:p w:rsidR="008F49DD" w:rsidRDefault="008F49DD" w:rsidP="008F49DD">
      <w:pPr>
        <w:numPr>
          <w:ilvl w:val="0"/>
          <w:numId w:val="18"/>
        </w:numPr>
      </w:pPr>
      <w:r>
        <w:t xml:space="preserve">Insert rolled label with sharp forceps, top off capsule with </w:t>
      </w:r>
      <w:proofErr w:type="spellStart"/>
      <w:r>
        <w:t>lowicryl</w:t>
      </w:r>
      <w:proofErr w:type="spellEnd"/>
      <w:r>
        <w:t xml:space="preserve">, and close cap with nub-nosed forceps. </w:t>
      </w:r>
    </w:p>
    <w:p w:rsidR="00842F94" w:rsidRDefault="008F49DD" w:rsidP="008F49DD">
      <w:pPr>
        <w:numPr>
          <w:ilvl w:val="0"/>
          <w:numId w:val="18"/>
        </w:numPr>
      </w:pPr>
      <w:r>
        <w:t>Once completed, p</w:t>
      </w:r>
      <w:r w:rsidR="00842F94">
        <w:t>ut UV light</w:t>
      </w:r>
      <w:r w:rsidR="00F02D10">
        <w:t xml:space="preserve"> </w:t>
      </w:r>
      <w:r w:rsidR="00842F94">
        <w:t>in place</w:t>
      </w:r>
      <w:r w:rsidR="00F02D10">
        <w:t xml:space="preserve">, plug </w:t>
      </w:r>
      <w:r w:rsidR="00842F94">
        <w:t>in</w:t>
      </w:r>
      <w:r>
        <w:t>, and screw in screws gently with screwdriver.</w:t>
      </w:r>
    </w:p>
    <w:p w:rsidR="00F02D10" w:rsidRDefault="002D5DA7" w:rsidP="002D5DA7">
      <w:pPr>
        <w:pStyle w:val="ListParagraph"/>
        <w:numPr>
          <w:ilvl w:val="0"/>
          <w:numId w:val="18"/>
        </w:numPr>
      </w:pPr>
      <w:r>
        <w:t xml:space="preserve">Check that program has restarted on its own. </w:t>
      </w:r>
      <w:r w:rsidR="00F02D10">
        <w:t>____________________________________</w:t>
      </w:r>
      <w:r>
        <w:t>______________________________</w:t>
      </w:r>
    </w:p>
    <w:p w:rsidR="002D5DA7" w:rsidRDefault="002D5DA7" w:rsidP="002D5DA7">
      <w:pPr>
        <w:pStyle w:val="ListParagraph"/>
        <w:numPr>
          <w:ilvl w:val="0"/>
          <w:numId w:val="18"/>
        </w:numPr>
      </w:pPr>
    </w:p>
    <w:p w:rsidR="00F02D10" w:rsidRPr="00451519" w:rsidRDefault="00F02D10">
      <w:pPr>
        <w:pStyle w:val="Heading4"/>
        <w:rPr>
          <w:color w:val="auto"/>
        </w:rPr>
      </w:pPr>
      <w:r>
        <w:t>Friday, Day 4: Clean Up</w:t>
      </w:r>
    </w:p>
    <w:p w:rsidR="00F02D10" w:rsidRDefault="00F02D10">
      <w:pPr>
        <w:pStyle w:val="BodyText"/>
        <w:rPr>
          <w:b w:val="0"/>
        </w:rPr>
      </w:pPr>
      <w:r>
        <w:rPr>
          <w:b w:val="0"/>
        </w:rPr>
        <w:t>Take out the</w:t>
      </w:r>
      <w:r w:rsidR="002D5DA7">
        <w:rPr>
          <w:b w:val="0"/>
        </w:rPr>
        <w:t xml:space="preserve"> blocks</w:t>
      </w:r>
      <w:r>
        <w:rPr>
          <w:b w:val="0"/>
        </w:rPr>
        <w:t xml:space="preserve"> </w:t>
      </w:r>
      <w:r w:rsidR="002D5DA7">
        <w:rPr>
          <w:b w:val="0"/>
        </w:rPr>
        <w:t>and clean everything</w:t>
      </w:r>
      <w:r>
        <w:rPr>
          <w:b w:val="0"/>
        </w:rPr>
        <w:t xml:space="preserve">. </w:t>
      </w:r>
    </w:p>
    <w:p w:rsidR="00F02D10" w:rsidRDefault="00F02D10">
      <w:pPr>
        <w:rPr>
          <w:b/>
        </w:rPr>
      </w:pPr>
    </w:p>
    <w:p w:rsidR="00F02D10" w:rsidRDefault="00F02D10" w:rsidP="002D5DA7">
      <w:pPr>
        <w:pStyle w:val="ListParagraph"/>
        <w:numPr>
          <w:ilvl w:val="0"/>
          <w:numId w:val="32"/>
        </w:numPr>
        <w:tabs>
          <w:tab w:val="left" w:pos="810"/>
        </w:tabs>
      </w:pPr>
      <w:r>
        <w:t>Set AFS Machine to burn out program (60C) for 3 days to get rid of excess liquid nitrogen.</w:t>
      </w:r>
      <w:r w:rsidR="002D5DA7">
        <w:t xml:space="preserve"> Pour a small amount of acetone into chamber to clean off </w:t>
      </w:r>
      <w:proofErr w:type="spellStart"/>
      <w:r w:rsidR="002D5DA7">
        <w:t>lowicryl</w:t>
      </w:r>
      <w:proofErr w:type="spellEnd"/>
      <w:r w:rsidR="002D5DA7">
        <w:t xml:space="preserve">. Wipe out </w:t>
      </w:r>
      <w:proofErr w:type="spellStart"/>
      <w:r w:rsidR="002D5DA7">
        <w:t>lowicryl</w:t>
      </w:r>
      <w:proofErr w:type="spellEnd"/>
      <w:r w:rsidR="002D5DA7">
        <w:t>.</w:t>
      </w:r>
    </w:p>
    <w:p w:rsidR="00F02D10" w:rsidRDefault="00F02D10">
      <w:pPr>
        <w:rPr>
          <w:b/>
        </w:rPr>
      </w:pPr>
    </w:p>
    <w:p w:rsidR="00F02D10" w:rsidRPr="006D6A64" w:rsidRDefault="00F02D10" w:rsidP="00F02D10">
      <w:pPr>
        <w:numPr>
          <w:ins w:id="1" w:author="Andrea Gore" w:date="2011-02-25T13:44:00Z"/>
        </w:numPr>
      </w:pPr>
    </w:p>
    <w:sectPr w:rsidR="00F02D10" w:rsidRPr="006D6A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0A7" w:rsidRDefault="00D420A7">
      <w:r>
        <w:separator/>
      </w:r>
    </w:p>
  </w:endnote>
  <w:endnote w:type="continuationSeparator" w:id="0">
    <w:p w:rsidR="00D420A7" w:rsidRDefault="00D4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0A7" w:rsidRDefault="00D420A7">
      <w:r>
        <w:separator/>
      </w:r>
    </w:p>
  </w:footnote>
  <w:footnote w:type="continuationSeparator" w:id="0">
    <w:p w:rsidR="00D420A7" w:rsidRDefault="00D4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14AFC"/>
    <w:multiLevelType w:val="hybridMultilevel"/>
    <w:tmpl w:val="4F70E30A"/>
    <w:lvl w:ilvl="0" w:tplc="906AB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52E0B0">
      <w:numFmt w:val="none"/>
      <w:lvlText w:val=""/>
      <w:lvlJc w:val="left"/>
      <w:pPr>
        <w:tabs>
          <w:tab w:val="num" w:pos="360"/>
        </w:tabs>
      </w:pPr>
    </w:lvl>
    <w:lvl w:ilvl="2" w:tplc="6DC0EA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B2F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E42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8277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F65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CE6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1E24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9C05DE"/>
    <w:multiLevelType w:val="hybridMultilevel"/>
    <w:tmpl w:val="9FDC259C"/>
    <w:lvl w:ilvl="0" w:tplc="58925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882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5C8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4B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C0D4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C242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2BA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E68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4E36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0AA"/>
    <w:multiLevelType w:val="hybridMultilevel"/>
    <w:tmpl w:val="7B76CA9E"/>
    <w:lvl w:ilvl="0" w:tplc="A68A6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EC3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8EC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98E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614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1E2D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1AF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2E0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408E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66830"/>
    <w:multiLevelType w:val="hybridMultilevel"/>
    <w:tmpl w:val="FDFEC350"/>
    <w:lvl w:ilvl="0" w:tplc="5F407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7432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9E4F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F29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32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DEAC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883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AE5E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583A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242D37"/>
    <w:multiLevelType w:val="hybridMultilevel"/>
    <w:tmpl w:val="CB5283F0"/>
    <w:lvl w:ilvl="0" w:tplc="07383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46F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6EAA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2E7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AF6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AC6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FAD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AC6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52CD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F1504E"/>
    <w:multiLevelType w:val="hybridMultilevel"/>
    <w:tmpl w:val="E7C4CC32"/>
    <w:lvl w:ilvl="0" w:tplc="840E7E7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CEEE63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5C2AB4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2D8CEE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D8AB28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4C635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9EAC27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DA4590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DE00B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F540EE1"/>
    <w:multiLevelType w:val="hybridMultilevel"/>
    <w:tmpl w:val="31E6B374"/>
    <w:lvl w:ilvl="0" w:tplc="AE683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487C33B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72A9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024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26A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2A3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745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497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E0AD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83637"/>
    <w:multiLevelType w:val="hybridMultilevel"/>
    <w:tmpl w:val="8534931A"/>
    <w:lvl w:ilvl="0" w:tplc="56D20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9489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0A7B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349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D46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409F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20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6E5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18C7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023F6C"/>
    <w:multiLevelType w:val="hybridMultilevel"/>
    <w:tmpl w:val="F9001E16"/>
    <w:lvl w:ilvl="0" w:tplc="42AE9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E60AA"/>
    <w:multiLevelType w:val="hybridMultilevel"/>
    <w:tmpl w:val="680AA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C1AB7"/>
    <w:multiLevelType w:val="hybridMultilevel"/>
    <w:tmpl w:val="983A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825C0"/>
    <w:multiLevelType w:val="hybridMultilevel"/>
    <w:tmpl w:val="C026F170"/>
    <w:lvl w:ilvl="0" w:tplc="EAD478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1F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F65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0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C4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B0A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08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84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ACE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5B4C"/>
    <w:multiLevelType w:val="hybridMultilevel"/>
    <w:tmpl w:val="98D22BA8"/>
    <w:lvl w:ilvl="0" w:tplc="2DCAF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BA5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745D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A6D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C5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DE14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2E5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672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B2B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9A68B9"/>
    <w:multiLevelType w:val="hybridMultilevel"/>
    <w:tmpl w:val="FA540264"/>
    <w:lvl w:ilvl="0" w:tplc="73D65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6F35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A94FB1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5C1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01A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66D4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A4F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CBE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62D7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BA4C9E"/>
    <w:multiLevelType w:val="hybridMultilevel"/>
    <w:tmpl w:val="28E2F444"/>
    <w:lvl w:ilvl="0" w:tplc="6108D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1034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1060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66D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500B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34F2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5C3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ACFE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F407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FD5F8A"/>
    <w:multiLevelType w:val="hybridMultilevel"/>
    <w:tmpl w:val="01F8E6F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AE5E59"/>
    <w:multiLevelType w:val="hybridMultilevel"/>
    <w:tmpl w:val="78DE461C"/>
    <w:lvl w:ilvl="0" w:tplc="03D2C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CD7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B89E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DC3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E01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761B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EA9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2B1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EC9E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15788"/>
    <w:multiLevelType w:val="hybridMultilevel"/>
    <w:tmpl w:val="82A0A8E4"/>
    <w:lvl w:ilvl="0" w:tplc="2D348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68A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F802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8A3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8F1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E85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883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8D8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2E7F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3F636B"/>
    <w:multiLevelType w:val="hybridMultilevel"/>
    <w:tmpl w:val="76A87446"/>
    <w:lvl w:ilvl="0" w:tplc="59D46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9A7A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66E0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FAE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A19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962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18A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CBC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FE6C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BB7BD4"/>
    <w:multiLevelType w:val="hybridMultilevel"/>
    <w:tmpl w:val="7F4641F6"/>
    <w:lvl w:ilvl="0" w:tplc="C57A6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E459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1604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705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067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080E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243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D81F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2AE6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20285F"/>
    <w:multiLevelType w:val="hybridMultilevel"/>
    <w:tmpl w:val="98D22BA8"/>
    <w:lvl w:ilvl="0" w:tplc="2DCAF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BA5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745D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A6D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C5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DE14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2E5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672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B2B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325BC3"/>
    <w:multiLevelType w:val="hybridMultilevel"/>
    <w:tmpl w:val="AF18CA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33CB6"/>
    <w:multiLevelType w:val="hybridMultilevel"/>
    <w:tmpl w:val="97B46144"/>
    <w:lvl w:ilvl="0" w:tplc="8ED8B13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231D13"/>
    <w:multiLevelType w:val="hybridMultilevel"/>
    <w:tmpl w:val="011270EE"/>
    <w:lvl w:ilvl="0" w:tplc="2ED29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B8BC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5CE5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AE2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A8CB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2277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982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05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8A36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660C38"/>
    <w:multiLevelType w:val="hybridMultilevel"/>
    <w:tmpl w:val="C018E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E533C"/>
    <w:multiLevelType w:val="hybridMultilevel"/>
    <w:tmpl w:val="1546928C"/>
    <w:lvl w:ilvl="0" w:tplc="34F29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A49E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96C0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B81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E00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E801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768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C4F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E0B2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F012B4"/>
    <w:multiLevelType w:val="hybridMultilevel"/>
    <w:tmpl w:val="4860E562"/>
    <w:lvl w:ilvl="0" w:tplc="FB662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A8B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803E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FED8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61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521C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0EA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A843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6C05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5E31CA"/>
    <w:multiLevelType w:val="hybridMultilevel"/>
    <w:tmpl w:val="ADCE27B4"/>
    <w:lvl w:ilvl="0" w:tplc="CD9EB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062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5C22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E20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72B1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1889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885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A26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CE57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353C13"/>
    <w:multiLevelType w:val="hybridMultilevel"/>
    <w:tmpl w:val="864EC630"/>
    <w:lvl w:ilvl="0" w:tplc="69E61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0A56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5CD5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7C2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CAE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E86C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0EC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2CB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988B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4B6D76"/>
    <w:multiLevelType w:val="hybridMultilevel"/>
    <w:tmpl w:val="513E0D10"/>
    <w:lvl w:ilvl="0" w:tplc="2C80A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68E9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72EE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C41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82FF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82A8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D81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5C0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A8E7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EB3DF5"/>
    <w:multiLevelType w:val="hybridMultilevel"/>
    <w:tmpl w:val="5B52F608"/>
    <w:lvl w:ilvl="0" w:tplc="6602D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6EC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E00F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668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1669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BD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3040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865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B8B4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5B62BC"/>
    <w:multiLevelType w:val="hybridMultilevel"/>
    <w:tmpl w:val="0C4AB430"/>
    <w:lvl w:ilvl="0" w:tplc="C988E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6EC2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809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C08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10AD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7415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6E6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60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BC2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13"/>
  </w:num>
  <w:num w:numId="4">
    <w:abstractNumId w:val="30"/>
  </w:num>
  <w:num w:numId="5">
    <w:abstractNumId w:val="0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4"/>
  </w:num>
  <w:num w:numId="11">
    <w:abstractNumId w:val="29"/>
  </w:num>
  <w:num w:numId="12">
    <w:abstractNumId w:val="20"/>
  </w:num>
  <w:num w:numId="13">
    <w:abstractNumId w:val="11"/>
  </w:num>
  <w:num w:numId="14">
    <w:abstractNumId w:val="1"/>
  </w:num>
  <w:num w:numId="15">
    <w:abstractNumId w:val="7"/>
  </w:num>
  <w:num w:numId="16">
    <w:abstractNumId w:val="31"/>
  </w:num>
  <w:num w:numId="17">
    <w:abstractNumId w:val="5"/>
  </w:num>
  <w:num w:numId="18">
    <w:abstractNumId w:val="6"/>
  </w:num>
  <w:num w:numId="19">
    <w:abstractNumId w:val="2"/>
  </w:num>
  <w:num w:numId="20">
    <w:abstractNumId w:val="23"/>
  </w:num>
  <w:num w:numId="21">
    <w:abstractNumId w:val="28"/>
  </w:num>
  <w:num w:numId="22">
    <w:abstractNumId w:val="25"/>
  </w:num>
  <w:num w:numId="23">
    <w:abstractNumId w:val="18"/>
  </w:num>
  <w:num w:numId="24">
    <w:abstractNumId w:val="3"/>
  </w:num>
  <w:num w:numId="25">
    <w:abstractNumId w:val="15"/>
  </w:num>
  <w:num w:numId="26">
    <w:abstractNumId w:val="9"/>
  </w:num>
  <w:num w:numId="27">
    <w:abstractNumId w:val="22"/>
  </w:num>
  <w:num w:numId="28">
    <w:abstractNumId w:val="21"/>
  </w:num>
  <w:num w:numId="29">
    <w:abstractNumId w:val="24"/>
  </w:num>
  <w:num w:numId="30">
    <w:abstractNumId w:val="12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AC"/>
    <w:rsid w:val="00007F4B"/>
    <w:rsid w:val="000C32AC"/>
    <w:rsid w:val="00120A61"/>
    <w:rsid w:val="00154B63"/>
    <w:rsid w:val="001848B4"/>
    <w:rsid w:val="002D5DA7"/>
    <w:rsid w:val="00351C48"/>
    <w:rsid w:val="00505ED7"/>
    <w:rsid w:val="00572E04"/>
    <w:rsid w:val="005C52B0"/>
    <w:rsid w:val="00651105"/>
    <w:rsid w:val="00667212"/>
    <w:rsid w:val="00842F94"/>
    <w:rsid w:val="008B7338"/>
    <w:rsid w:val="008F49DD"/>
    <w:rsid w:val="009C68AE"/>
    <w:rsid w:val="009E343A"/>
    <w:rsid w:val="00A677DE"/>
    <w:rsid w:val="00A877EB"/>
    <w:rsid w:val="00AD5FE5"/>
    <w:rsid w:val="00BE100B"/>
    <w:rsid w:val="00C05AD2"/>
    <w:rsid w:val="00C40B25"/>
    <w:rsid w:val="00C40C77"/>
    <w:rsid w:val="00CF5911"/>
    <w:rsid w:val="00CF70CB"/>
    <w:rsid w:val="00D420A7"/>
    <w:rsid w:val="00F02D10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466D9F30-B165-4099-A495-9D105CA7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3366FF"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b/>
      <w:color w:val="3366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/>
    </w:pPr>
  </w:style>
  <w:style w:type="paragraph" w:styleId="BodyText">
    <w:name w:val="Body Text"/>
    <w:basedOn w:val="Normal"/>
    <w:rPr>
      <w:b/>
    </w:rPr>
  </w:style>
  <w:style w:type="table" w:styleId="TableGrid">
    <w:name w:val="Table Grid"/>
    <w:basedOn w:val="TableNormal"/>
    <w:rsid w:val="000C3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515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51519"/>
    <w:pPr>
      <w:tabs>
        <w:tab w:val="center" w:pos="4320"/>
        <w:tab w:val="right" w:pos="8640"/>
      </w:tabs>
    </w:pPr>
  </w:style>
  <w:style w:type="character" w:styleId="Strong">
    <w:name w:val="Strong"/>
    <w:qFormat/>
    <w:rsid w:val="00451519"/>
    <w:rPr>
      <w:b/>
    </w:rPr>
  </w:style>
  <w:style w:type="character" w:customStyle="1" w:styleId="gi">
    <w:name w:val="gi"/>
    <w:basedOn w:val="DefaultParagraphFont"/>
    <w:rsid w:val="001C6465"/>
  </w:style>
  <w:style w:type="character" w:customStyle="1" w:styleId="id">
    <w:name w:val="id"/>
    <w:basedOn w:val="DefaultParagraphFont"/>
    <w:rsid w:val="001C6465"/>
  </w:style>
  <w:style w:type="character" w:customStyle="1" w:styleId="g3">
    <w:name w:val="g3"/>
    <w:basedOn w:val="DefaultParagraphFont"/>
    <w:rsid w:val="001C6465"/>
  </w:style>
  <w:style w:type="character" w:customStyle="1" w:styleId="il">
    <w:name w:val="il"/>
    <w:basedOn w:val="DefaultParagraphFont"/>
    <w:rsid w:val="001C6465"/>
  </w:style>
  <w:style w:type="paragraph" w:styleId="BalloonText">
    <w:name w:val="Balloon Text"/>
    <w:basedOn w:val="Normal"/>
    <w:semiHidden/>
    <w:rsid w:val="007D388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BE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14BC-ADF6-4A07-B867-10E5BE06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972</Words>
  <Characters>4645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for GnRH in Median Eminence</vt:lpstr>
    </vt:vector>
  </TitlesOfParts>
  <Company>MSSM</Company>
  <LinksUpToDate>false</LinksUpToDate>
  <CharactersWithSpaces>5606</CharactersWithSpaces>
  <SharedDoc>false</SharedDoc>
  <HLinks>
    <vt:vector size="66" baseType="variant">
      <vt:variant>
        <vt:i4>3145734</vt:i4>
      </vt:variant>
      <vt:variant>
        <vt:i4>2145</vt:i4>
      </vt:variant>
      <vt:variant>
        <vt:i4>1025</vt:i4>
      </vt:variant>
      <vt:variant>
        <vt:i4>1</vt:i4>
      </vt:variant>
      <vt:variant>
        <vt:lpwstr>IMG_1092</vt:lpwstr>
      </vt:variant>
      <vt:variant>
        <vt:lpwstr/>
      </vt:variant>
      <vt:variant>
        <vt:i4>5898347</vt:i4>
      </vt:variant>
      <vt:variant>
        <vt:i4>5315</vt:i4>
      </vt:variant>
      <vt:variant>
        <vt:i4>1026</vt:i4>
      </vt:variant>
      <vt:variant>
        <vt:i4>1</vt:i4>
      </vt:variant>
      <vt:variant>
        <vt:lpwstr>rat brain</vt:lpwstr>
      </vt:variant>
      <vt:variant>
        <vt:lpwstr/>
      </vt:variant>
      <vt:variant>
        <vt:i4>3407887</vt:i4>
      </vt:variant>
      <vt:variant>
        <vt:i4>6168</vt:i4>
      </vt:variant>
      <vt:variant>
        <vt:i4>1027</vt:i4>
      </vt:variant>
      <vt:variant>
        <vt:i4>1</vt:i4>
      </vt:variant>
      <vt:variant>
        <vt:lpwstr>IMG_1107</vt:lpwstr>
      </vt:variant>
      <vt:variant>
        <vt:lpwstr/>
      </vt:variant>
      <vt:variant>
        <vt:i4>2555976</vt:i4>
      </vt:variant>
      <vt:variant>
        <vt:i4>8778</vt:i4>
      </vt:variant>
      <vt:variant>
        <vt:i4>1028</vt:i4>
      </vt:variant>
      <vt:variant>
        <vt:i4>1</vt:i4>
      </vt:variant>
      <vt:variant>
        <vt:lpwstr>AFS buffer exchange</vt:lpwstr>
      </vt:variant>
      <vt:variant>
        <vt:lpwstr/>
      </vt:variant>
      <vt:variant>
        <vt:i4>3538950</vt:i4>
      </vt:variant>
      <vt:variant>
        <vt:i4>9108</vt:i4>
      </vt:variant>
      <vt:variant>
        <vt:i4>1029</vt:i4>
      </vt:variant>
      <vt:variant>
        <vt:i4>1</vt:i4>
      </vt:variant>
      <vt:variant>
        <vt:lpwstr>IMG_1490</vt:lpwstr>
      </vt:variant>
      <vt:variant>
        <vt:lpwstr/>
      </vt:variant>
      <vt:variant>
        <vt:i4>3276806</vt:i4>
      </vt:variant>
      <vt:variant>
        <vt:i4>11421</vt:i4>
      </vt:variant>
      <vt:variant>
        <vt:i4>1030</vt:i4>
      </vt:variant>
      <vt:variant>
        <vt:i4>1</vt:i4>
      </vt:variant>
      <vt:variant>
        <vt:lpwstr>IMG_1494</vt:lpwstr>
      </vt:variant>
      <vt:variant>
        <vt:lpwstr/>
      </vt:variant>
      <vt:variant>
        <vt:i4>3342342</vt:i4>
      </vt:variant>
      <vt:variant>
        <vt:i4>11434</vt:i4>
      </vt:variant>
      <vt:variant>
        <vt:i4>1031</vt:i4>
      </vt:variant>
      <vt:variant>
        <vt:i4>1</vt:i4>
      </vt:variant>
      <vt:variant>
        <vt:lpwstr>IMG_1495</vt:lpwstr>
      </vt:variant>
      <vt:variant>
        <vt:lpwstr/>
      </vt:variant>
      <vt:variant>
        <vt:i4>3145734</vt:i4>
      </vt:variant>
      <vt:variant>
        <vt:i4>11613</vt:i4>
      </vt:variant>
      <vt:variant>
        <vt:i4>1032</vt:i4>
      </vt:variant>
      <vt:variant>
        <vt:i4>1</vt:i4>
      </vt:variant>
      <vt:variant>
        <vt:lpwstr>IMG_1496</vt:lpwstr>
      </vt:variant>
      <vt:variant>
        <vt:lpwstr/>
      </vt:variant>
      <vt:variant>
        <vt:i4>3604495</vt:i4>
      </vt:variant>
      <vt:variant>
        <vt:i4>-1</vt:i4>
      </vt:variant>
      <vt:variant>
        <vt:i4>1044</vt:i4>
      </vt:variant>
      <vt:variant>
        <vt:i4>1</vt:i4>
      </vt:variant>
      <vt:variant>
        <vt:lpwstr>IMG_1104</vt:lpwstr>
      </vt:variant>
      <vt:variant>
        <vt:lpwstr/>
      </vt:variant>
      <vt:variant>
        <vt:i4>3211279</vt:i4>
      </vt:variant>
      <vt:variant>
        <vt:i4>-1</vt:i4>
      </vt:variant>
      <vt:variant>
        <vt:i4>1045</vt:i4>
      </vt:variant>
      <vt:variant>
        <vt:i4>1</vt:i4>
      </vt:variant>
      <vt:variant>
        <vt:lpwstr>IMG_1102</vt:lpwstr>
      </vt:variant>
      <vt:variant>
        <vt:lpwstr/>
      </vt:variant>
      <vt:variant>
        <vt:i4>3801094</vt:i4>
      </vt:variant>
      <vt:variant>
        <vt:i4>-1</vt:i4>
      </vt:variant>
      <vt:variant>
        <vt:i4>1058</vt:i4>
      </vt:variant>
      <vt:variant>
        <vt:i4>1</vt:i4>
      </vt:variant>
      <vt:variant>
        <vt:lpwstr>IMG_1098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for GnRH in Median Eminence</dc:title>
  <dc:subject/>
  <dc:creator>Neurobiology</dc:creator>
  <cp:keywords/>
  <cp:lastModifiedBy>Kristy Parker</cp:lastModifiedBy>
  <cp:revision>3</cp:revision>
  <cp:lastPrinted>2016-10-19T19:34:00Z</cp:lastPrinted>
  <dcterms:created xsi:type="dcterms:W3CDTF">2016-10-19T19:03:00Z</dcterms:created>
  <dcterms:modified xsi:type="dcterms:W3CDTF">2016-10-19T19:36:00Z</dcterms:modified>
</cp:coreProperties>
</file>